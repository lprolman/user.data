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03" w:rsidRDefault="00E84D39" w:rsidP="008071DC">
      <w:pPr>
        <w:pStyle w:val="ListParagraph"/>
        <w:numPr>
          <w:ilvl w:val="0"/>
          <w:numId w:val="1"/>
        </w:numPr>
        <w:spacing w:after="120"/>
        <w:contextualSpacing w:val="0"/>
      </w:pPr>
      <w:r w:rsidRPr="00E84D39">
        <w:t>Staffing I/S desk</w:t>
      </w:r>
      <w:ins w:id="0" w:author="Lisa Prolman" w:date="2019-06-11T10:24:00Z">
        <w:r w:rsidR="005B47EB">
          <w:t xml:space="preserve"> </w:t>
        </w:r>
        <w:r w:rsidR="005B47EB" w:rsidRPr="003E0A51">
          <w:rPr>
            <w:highlight w:val="yellow"/>
            <w:rPrChange w:id="1" w:author="Lisa Prolman" w:date="2019-06-11T10:25:00Z">
              <w:rPr/>
            </w:rPrChange>
          </w:rPr>
          <w:t>(will be drastically scaled back when one of the remaining staff members is out sick, on vacation, on personal time, at meetings)</w:t>
        </w:r>
      </w:ins>
    </w:p>
    <w:p w:rsidR="00A03403" w:rsidRDefault="00F619F9" w:rsidP="00A03403">
      <w:pPr>
        <w:pStyle w:val="ListParagraph"/>
        <w:numPr>
          <w:ilvl w:val="1"/>
          <w:numId w:val="1"/>
        </w:numPr>
        <w:spacing w:after="120"/>
        <w:contextualSpacing w:val="0"/>
        <w:rPr>
          <w:ins w:id="2" w:author="CHKOUT01" w:date="2019-06-03T09:28:00Z"/>
        </w:rPr>
      </w:pPr>
      <w:ins w:id="3" w:author="CHKOUT01" w:date="2019-06-03T09:37:00Z">
        <w:r>
          <w:t xml:space="preserve">greeting patrons as they enter the building (or while roving) and </w:t>
        </w:r>
      </w:ins>
      <w:r w:rsidR="00902857">
        <w:t xml:space="preserve">answering </w:t>
      </w:r>
      <w:r w:rsidR="00A03403">
        <w:t>questions</w:t>
      </w:r>
    </w:p>
    <w:p w:rsidR="00D665CE" w:rsidRDefault="00D665CE" w:rsidP="00A03403">
      <w:pPr>
        <w:pStyle w:val="ListParagraph"/>
        <w:numPr>
          <w:ilvl w:val="1"/>
          <w:numId w:val="1"/>
        </w:numPr>
        <w:spacing w:after="120"/>
        <w:contextualSpacing w:val="0"/>
        <w:rPr>
          <w:ins w:id="4" w:author="CHKOUT01" w:date="2019-06-03T09:39:00Z"/>
        </w:rPr>
      </w:pPr>
      <w:ins w:id="5" w:author="CHKOUT01" w:date="2019-06-03T09:28:00Z">
        <w:r>
          <w:t>registering new patrons and updating existing patron accounts</w:t>
        </w:r>
      </w:ins>
    </w:p>
    <w:p w:rsidR="00F619F9" w:rsidRDefault="00F619F9" w:rsidP="00F619F9">
      <w:pPr>
        <w:pStyle w:val="ListParagraph"/>
        <w:numPr>
          <w:ilvl w:val="1"/>
          <w:numId w:val="1"/>
        </w:numPr>
        <w:spacing w:after="120"/>
        <w:contextualSpacing w:val="0"/>
      </w:pPr>
      <w:ins w:id="6" w:author="CHKOUT01" w:date="2019-06-03T09:39:00Z">
        <w:r>
          <w:t>assisting patrons/customers and staff with computers, devices</w:t>
        </w:r>
      </w:ins>
      <w:ins w:id="7" w:author="CHKOUT01" w:date="2019-06-03T09:48:00Z">
        <w:r w:rsidR="008C1EB2">
          <w:t xml:space="preserve">, printing, copying </w:t>
        </w:r>
      </w:ins>
      <w:ins w:id="8" w:author="CHKOUT01" w:date="2019-06-03T09:39:00Z">
        <w:del w:id="9" w:author="chkout02" w:date="2019-06-11T10:17:00Z">
          <w:r w:rsidDel="00F67533">
            <w:delText xml:space="preserve"> </w:delText>
          </w:r>
        </w:del>
        <w:r>
          <w:t>and software</w:t>
        </w:r>
      </w:ins>
    </w:p>
    <w:p w:rsidR="008C1EB2" w:rsidRDefault="008C1EB2">
      <w:pPr>
        <w:pStyle w:val="ListParagraph"/>
        <w:numPr>
          <w:ilvl w:val="1"/>
          <w:numId w:val="1"/>
        </w:numPr>
        <w:spacing w:after="120"/>
        <w:rPr>
          <w:ins w:id="10" w:author="CHKOUT01" w:date="2019-06-03T09:49:00Z"/>
        </w:rPr>
        <w:pPrChange w:id="11" w:author="CHKOUT01" w:date="2019-06-03T09:49:00Z">
          <w:pPr>
            <w:pStyle w:val="ListParagraph"/>
            <w:numPr>
              <w:ilvl w:val="1"/>
              <w:numId w:val="1"/>
            </w:numPr>
            <w:spacing w:after="120"/>
            <w:ind w:left="1530" w:hanging="360"/>
            <w:contextualSpacing w:val="0"/>
          </w:pPr>
        </w:pPrChange>
      </w:pPr>
      <w:ins w:id="12" w:author="CHKOUT01" w:date="2019-06-03T09:43:00Z">
        <w:r>
          <w:t xml:space="preserve">assisting patrons with </w:t>
        </w:r>
      </w:ins>
      <w:ins w:id="13" w:author="CHKOUT01" w:date="2019-06-03T09:44:00Z">
        <w:r>
          <w:t>genealogy research,</w:t>
        </w:r>
      </w:ins>
      <w:ins w:id="14" w:author="CHKOUT01" w:date="2019-06-03T09:43:00Z">
        <w:r>
          <w:t xml:space="preserve"> </w:t>
        </w:r>
      </w:ins>
      <w:r w:rsidR="00902857">
        <w:t>finding obi</w:t>
      </w:r>
      <w:r w:rsidR="00A03403">
        <w:t>tuaries</w:t>
      </w:r>
      <w:ins w:id="15" w:author="CHKOUT01" w:date="2019-06-03T09:44:00Z">
        <w:r>
          <w:t xml:space="preserve">, etc. using fultonhistory.com, </w:t>
        </w:r>
      </w:ins>
      <w:ins w:id="16" w:author="CHKOUT01" w:date="2019-06-03T09:45:00Z">
        <w:r>
          <w:t xml:space="preserve">newspaper archives, ancestry.com and other relevant </w:t>
        </w:r>
      </w:ins>
      <w:ins w:id="17" w:author="CHKOUT01" w:date="2019-06-03T09:46:00Z">
        <w:r>
          <w:t xml:space="preserve">digital or print </w:t>
        </w:r>
      </w:ins>
      <w:ins w:id="18" w:author="CHKOUT01" w:date="2019-06-03T09:45:00Z">
        <w:r>
          <w:t>sources</w:t>
        </w:r>
      </w:ins>
      <w:ins w:id="19" w:author="Lisa Prolman" w:date="2019-06-11T10:26:00Z">
        <w:r w:rsidR="005B47EB">
          <w:t>, retrieving maps from back office</w:t>
        </w:r>
      </w:ins>
    </w:p>
    <w:p w:rsidR="008C1EB2" w:rsidRDefault="008C1EB2">
      <w:pPr>
        <w:pStyle w:val="ListParagraph"/>
        <w:numPr>
          <w:ilvl w:val="1"/>
          <w:numId w:val="1"/>
        </w:numPr>
        <w:spacing w:after="120"/>
        <w:rPr>
          <w:ins w:id="20" w:author="CHKOUT01" w:date="2019-06-03T10:38:00Z"/>
        </w:rPr>
        <w:pPrChange w:id="21" w:author="CHKOUT01" w:date="2019-06-03T09:49:00Z">
          <w:pPr>
            <w:pStyle w:val="ListParagraph"/>
            <w:numPr>
              <w:ilvl w:val="1"/>
              <w:numId w:val="1"/>
            </w:numPr>
            <w:spacing w:after="120"/>
            <w:ind w:left="1530" w:hanging="360"/>
            <w:contextualSpacing w:val="0"/>
          </w:pPr>
        </w:pPrChange>
      </w:pPr>
      <w:ins w:id="22" w:author="CHKOUT01" w:date="2019-06-03T09:47:00Z">
        <w:r>
          <w:t>assisting patrons with online search and retrieval</w:t>
        </w:r>
      </w:ins>
    </w:p>
    <w:p w:rsidR="00B26E04" w:rsidRDefault="00B26E04">
      <w:pPr>
        <w:pStyle w:val="ListParagraph"/>
        <w:numPr>
          <w:ilvl w:val="1"/>
          <w:numId w:val="1"/>
        </w:numPr>
        <w:spacing w:after="120"/>
        <w:rPr>
          <w:ins w:id="23" w:author="CHKOUT01" w:date="2019-06-03T09:49:00Z"/>
        </w:rPr>
        <w:pPrChange w:id="24" w:author="CHKOUT01" w:date="2019-06-03T09:49:00Z">
          <w:pPr>
            <w:pStyle w:val="ListParagraph"/>
            <w:numPr>
              <w:ilvl w:val="1"/>
              <w:numId w:val="1"/>
            </w:numPr>
            <w:spacing w:after="120"/>
            <w:ind w:left="1530" w:hanging="360"/>
            <w:contextualSpacing w:val="0"/>
          </w:pPr>
        </w:pPrChange>
      </w:pPr>
      <w:ins w:id="25" w:author="CHKOUT01" w:date="2019-06-03T10:38:00Z">
        <w:r>
          <w:t xml:space="preserve">teaching people how to </w:t>
        </w:r>
      </w:ins>
      <w:ins w:id="26" w:author="CHKOUT01" w:date="2019-06-03T10:39:00Z">
        <w:r>
          <w:t>search for shared materials using</w:t>
        </w:r>
      </w:ins>
      <w:ins w:id="27" w:author="CHKOUT01" w:date="2019-06-03T10:38:00Z">
        <w:r>
          <w:t xml:space="preserve"> CW/MARS</w:t>
        </w:r>
      </w:ins>
      <w:ins w:id="28" w:author="CHKOUT01" w:date="2019-06-03T10:39:00Z">
        <w:r>
          <w:t xml:space="preserve"> online catalog</w:t>
        </w:r>
      </w:ins>
    </w:p>
    <w:p w:rsidR="008C1EB2" w:rsidRDefault="008C1EB2">
      <w:pPr>
        <w:pStyle w:val="ListParagraph"/>
        <w:numPr>
          <w:ilvl w:val="1"/>
          <w:numId w:val="1"/>
        </w:numPr>
        <w:spacing w:after="120"/>
        <w:rPr>
          <w:ins w:id="29" w:author="CHKOUT01" w:date="2019-06-03T09:51:00Z"/>
        </w:rPr>
        <w:pPrChange w:id="30" w:author="CHKOUT01" w:date="2019-06-03T09:49:00Z">
          <w:pPr>
            <w:pStyle w:val="ListParagraph"/>
            <w:numPr>
              <w:ilvl w:val="1"/>
              <w:numId w:val="1"/>
            </w:numPr>
            <w:spacing w:after="120"/>
            <w:ind w:left="1530" w:hanging="360"/>
            <w:contextualSpacing w:val="0"/>
          </w:pPr>
        </w:pPrChange>
      </w:pPr>
      <w:ins w:id="31" w:author="CHKOUT01" w:date="2019-06-03T09:50:00Z">
        <w:r>
          <w:t>assisting patrons with resumes, accessing email, resetting passwords</w:t>
        </w:r>
      </w:ins>
      <w:ins w:id="32" w:author="CHKOUT01" w:date="2019-06-03T09:51:00Z">
        <w:r>
          <w:t>, filling out forms and applications online</w:t>
        </w:r>
      </w:ins>
    </w:p>
    <w:p w:rsidR="008C1EB2" w:rsidRDefault="008C1EB2">
      <w:pPr>
        <w:pStyle w:val="ListParagraph"/>
        <w:numPr>
          <w:ilvl w:val="1"/>
          <w:numId w:val="1"/>
        </w:numPr>
        <w:spacing w:after="120"/>
        <w:pPrChange w:id="33" w:author="CHKOUT01" w:date="2019-06-03T09:49:00Z">
          <w:pPr>
            <w:pStyle w:val="ListParagraph"/>
            <w:numPr>
              <w:ilvl w:val="1"/>
              <w:numId w:val="1"/>
            </w:numPr>
            <w:spacing w:after="120"/>
            <w:ind w:left="1530" w:hanging="360"/>
            <w:contextualSpacing w:val="0"/>
          </w:pPr>
        </w:pPrChange>
      </w:pPr>
      <w:ins w:id="34" w:author="CHKOUT01" w:date="2019-06-03T09:51:00Z">
        <w:r>
          <w:t xml:space="preserve">referring people to appropriate </w:t>
        </w:r>
      </w:ins>
      <w:ins w:id="35" w:author="CHKOUT01" w:date="2019-06-03T09:52:00Z">
        <w:r>
          <w:t xml:space="preserve">people, </w:t>
        </w:r>
      </w:ins>
      <w:ins w:id="36" w:author="CHKOUT01" w:date="2019-06-03T09:51:00Z">
        <w:r>
          <w:t>agencies</w:t>
        </w:r>
      </w:ins>
      <w:ins w:id="37" w:author="CHKOUT01" w:date="2019-06-03T09:52:00Z">
        <w:r>
          <w:t xml:space="preserve">, etc. </w:t>
        </w:r>
      </w:ins>
      <w:ins w:id="38" w:author="CHKOUT01" w:date="2019-06-03T09:54:00Z">
        <w:r w:rsidR="008F75DB">
          <w:t>“your doctor</w:t>
        </w:r>
      </w:ins>
      <w:ins w:id="39" w:author="CHKOUT01" w:date="2019-06-03T09:55:00Z">
        <w:r w:rsidR="008F75DB">
          <w:t>,” “your accountant/tax advisor,” “your attorney</w:t>
        </w:r>
      </w:ins>
      <w:ins w:id="40" w:author="CHKOUT01" w:date="2019-06-03T09:56:00Z">
        <w:r w:rsidR="008F75DB">
          <w:t xml:space="preserve">,” </w:t>
        </w:r>
      </w:ins>
      <w:ins w:id="41" w:author="CHKOUT01" w:date="2019-06-03T10:00:00Z">
        <w:r w:rsidR="008F75DB">
          <w:t xml:space="preserve">Community Action, </w:t>
        </w:r>
      </w:ins>
      <w:ins w:id="42" w:author="CHKOUT01" w:date="2019-06-03T09:56:00Z">
        <w:r w:rsidR="008F75DB">
          <w:t>the courthouse, the town historian, etc</w:t>
        </w:r>
      </w:ins>
      <w:ins w:id="43" w:author="CHKOUT01" w:date="2019-06-03T10:25:00Z">
        <w:r w:rsidR="0047013F">
          <w:t>.</w:t>
        </w:r>
      </w:ins>
    </w:p>
    <w:p w:rsidR="00A03403" w:rsidRDefault="00902857" w:rsidP="00A03403">
      <w:pPr>
        <w:pStyle w:val="ListParagraph"/>
        <w:numPr>
          <w:ilvl w:val="1"/>
          <w:numId w:val="1"/>
        </w:numPr>
        <w:spacing w:after="120"/>
        <w:contextualSpacing w:val="0"/>
      </w:pPr>
      <w:r>
        <w:t>reader’</w:t>
      </w:r>
      <w:r w:rsidR="00A03403">
        <w:t>s advisory</w:t>
      </w:r>
      <w:r>
        <w:t xml:space="preserve"> </w:t>
      </w:r>
    </w:p>
    <w:p w:rsidR="00A03403" w:rsidRDefault="00902857" w:rsidP="00A03403">
      <w:pPr>
        <w:pStyle w:val="ListParagraph"/>
        <w:numPr>
          <w:ilvl w:val="1"/>
          <w:numId w:val="1"/>
        </w:numPr>
        <w:spacing w:after="120"/>
        <w:contextualSpacing w:val="0"/>
      </w:pPr>
      <w:r>
        <w:t>backing up circulation desk (phones, hel</w:t>
      </w:r>
      <w:r w:rsidR="00A03403">
        <w:t>ping out when desk staff busy)</w:t>
      </w:r>
    </w:p>
    <w:p w:rsidR="00A03403" w:rsidRDefault="00D665CE" w:rsidP="00A03403">
      <w:pPr>
        <w:pStyle w:val="ListParagraph"/>
        <w:numPr>
          <w:ilvl w:val="1"/>
          <w:numId w:val="1"/>
        </w:numPr>
        <w:spacing w:after="120"/>
        <w:contextualSpacing w:val="0"/>
      </w:pPr>
      <w:ins w:id="44" w:author="CHKOUT01" w:date="2019-06-03T09:31:00Z">
        <w:r>
          <w:t xml:space="preserve">searching for books, DVD’s, CD’s, </w:t>
        </w:r>
      </w:ins>
      <w:ins w:id="45" w:author="CHKOUT01" w:date="2019-06-03T09:33:00Z">
        <w:r>
          <w:t>audiobooks</w:t>
        </w:r>
      </w:ins>
      <w:ins w:id="46" w:author="CHKOUT01" w:date="2019-06-03T09:31:00Z">
        <w:r>
          <w:t>,</w:t>
        </w:r>
      </w:ins>
      <w:ins w:id="47" w:author="CHKOUT01" w:date="2019-06-03T09:33:00Z">
        <w:r>
          <w:t xml:space="preserve"> and </w:t>
        </w:r>
      </w:ins>
      <w:r w:rsidR="00A03403">
        <w:t>placing holds</w:t>
      </w:r>
      <w:ins w:id="48" w:author="CHKOUT01" w:date="2019-06-03T09:34:00Z">
        <w:r>
          <w:t xml:space="preserve"> on items retrieved</w:t>
        </w:r>
      </w:ins>
    </w:p>
    <w:p w:rsidR="00A03403" w:rsidRDefault="00902857" w:rsidP="00A0340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searching </w:t>
      </w:r>
      <w:r w:rsidR="00A03403">
        <w:t>for ComCat/</w:t>
      </w:r>
      <w:ins w:id="49" w:author="CHKOUT01" w:date="2019-06-03T09:20:00Z">
        <w:r w:rsidR="00914A81">
          <w:t xml:space="preserve">WorldCat </w:t>
        </w:r>
      </w:ins>
      <w:r w:rsidR="009E1F24">
        <w:t>(</w:t>
      </w:r>
      <w:r w:rsidR="00A03403">
        <w:t>Out of Network</w:t>
      </w:r>
      <w:r w:rsidR="009E1F24">
        <w:t>)</w:t>
      </w:r>
      <w:r w:rsidR="00A03403">
        <w:t xml:space="preserve"> items</w:t>
      </w:r>
      <w:r>
        <w:t xml:space="preserve"> </w:t>
      </w:r>
    </w:p>
    <w:p w:rsidR="00A03403" w:rsidRDefault="00902857" w:rsidP="00A03403">
      <w:pPr>
        <w:pStyle w:val="ListParagraph"/>
        <w:numPr>
          <w:ilvl w:val="1"/>
          <w:numId w:val="1"/>
        </w:numPr>
        <w:spacing w:after="120"/>
        <w:contextualSpacing w:val="0"/>
      </w:pPr>
      <w:r>
        <w:t>trac</w:t>
      </w:r>
      <w:r w:rsidR="00A03403">
        <w:t>king status of ComCat requests</w:t>
      </w:r>
    </w:p>
    <w:p w:rsidR="009E2038" w:rsidRDefault="00902857" w:rsidP="00A03403">
      <w:pPr>
        <w:pStyle w:val="ListParagraph"/>
        <w:numPr>
          <w:ilvl w:val="1"/>
          <w:numId w:val="1"/>
        </w:numPr>
        <w:spacing w:after="120"/>
        <w:contextualSpacing w:val="0"/>
      </w:pPr>
      <w:del w:id="50" w:author="CHKOUT01" w:date="2019-06-03T09:29:00Z">
        <w:r w:rsidDel="00D665CE">
          <w:delText>computer help</w:delText>
        </w:r>
      </w:del>
      <w:ins w:id="51" w:author="CHKOUT01" w:date="2019-06-03T09:18:00Z">
        <w:r w:rsidR="002E401B">
          <w:t>providing</w:t>
        </w:r>
        <w:r w:rsidR="009E2038">
          <w:t xml:space="preserve"> instruction </w:t>
        </w:r>
      </w:ins>
      <w:ins w:id="52" w:author="CHKOUT01" w:date="2019-06-03T09:19:00Z">
        <w:r w:rsidR="009E2038">
          <w:t>using microfilm and software</w:t>
        </w:r>
      </w:ins>
    </w:p>
    <w:p w:rsidR="00902857" w:rsidRDefault="00E84D39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Maintaining/updating website</w:t>
      </w:r>
      <w:r w:rsidR="00902857">
        <w:t xml:space="preserve"> – adding </w:t>
      </w:r>
      <w:r w:rsidR="008071DC">
        <w:t>events posts</w:t>
      </w:r>
      <w:r w:rsidR="00902857">
        <w:t>, adjusting slidedeck, making sure links work</w:t>
      </w:r>
      <w:del w:id="53" w:author="Lisa Prolman" w:date="2019-06-11T10:26:00Z">
        <w:r w:rsidR="00A03403" w:rsidDel="005B47EB">
          <w:delText>*</w:delText>
        </w:r>
      </w:del>
    </w:p>
    <w:p w:rsidR="00E84D39" w:rsidRDefault="00E84D39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Maintaining/updating Facebook page</w:t>
      </w:r>
      <w:bookmarkStart w:id="54" w:name="_GoBack"/>
      <w:bookmarkEnd w:id="54"/>
    </w:p>
    <w:p w:rsidR="008071DC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Computer</w:t>
      </w:r>
      <w:ins w:id="55" w:author="CHKOUT01" w:date="2019-06-03T09:21:00Z">
        <w:r w:rsidR="00914A81">
          <w:t>, printer and copy machine</w:t>
        </w:r>
      </w:ins>
      <w:r>
        <w:t xml:space="preserve"> </w:t>
      </w:r>
      <w:r w:rsidR="008071DC">
        <w:t>maintenance</w:t>
      </w:r>
    </w:p>
    <w:p w:rsidR="00E84D39" w:rsidRDefault="008071DC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lastRenderedPageBreak/>
        <w:t>Computer</w:t>
      </w:r>
      <w:ins w:id="56" w:author="CHKOUT01" w:date="2019-06-03T09:22:00Z">
        <w:r w:rsidR="00914A81">
          <w:t>, printer and copy machine</w:t>
        </w:r>
      </w:ins>
      <w:r>
        <w:t xml:space="preserve"> </w:t>
      </w:r>
      <w:r w:rsidR="00902857">
        <w:t>troubleshooting – staff and public</w:t>
      </w:r>
    </w:p>
    <w:p w:rsidR="00902857" w:rsidRPr="003E0A51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  <w:rPr>
          <w:highlight w:val="yellow"/>
          <w:rPrChange w:id="57" w:author="Lisa Prolman" w:date="2019-06-11T10:23:00Z">
            <w:rPr/>
          </w:rPrChange>
        </w:rPr>
      </w:pPr>
      <w:r w:rsidRPr="003E0A51">
        <w:rPr>
          <w:highlight w:val="yellow"/>
          <w:rPrChange w:id="58" w:author="Lisa Prolman" w:date="2019-06-11T10:23:00Z">
            <w:rPr/>
          </w:rPrChange>
        </w:rPr>
        <w:t>Tech Help sessions</w:t>
      </w:r>
      <w:ins w:id="59" w:author="Lisa Prolman" w:date="2019-06-11T10:23:00Z">
        <w:r w:rsidR="005B47EB" w:rsidRPr="003E0A51">
          <w:rPr>
            <w:highlight w:val="yellow"/>
          </w:rPr>
          <w:t xml:space="preserve"> (will need to be drastically scaled back)</w:t>
        </w:r>
      </w:ins>
    </w:p>
    <w:p w:rsidR="00902857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  <w:rPr>
          <w:ins w:id="60" w:author="CHKOUT01" w:date="2019-06-03T10:26:00Z"/>
        </w:rPr>
      </w:pPr>
      <w:r>
        <w:t>Meeting room reservations</w:t>
      </w:r>
      <w:del w:id="61" w:author="Lisa Prolman" w:date="2019-06-11T10:26:00Z">
        <w:r w:rsidR="00A03403" w:rsidDel="005B47EB">
          <w:delText>*</w:delText>
        </w:r>
      </w:del>
      <w:r>
        <w:t xml:space="preserve"> and training after-hours users</w:t>
      </w:r>
      <w:ins w:id="62" w:author="chkout02" w:date="2019-06-11T10:19:00Z">
        <w:r w:rsidR="00F67533">
          <w:t xml:space="preserve">; interfacing with </w:t>
        </w:r>
      </w:ins>
      <w:ins w:id="63" w:author="chkout02" w:date="2019-06-11T10:20:00Z">
        <w:r w:rsidR="00F67533">
          <w:t xml:space="preserve">Adult Programming, </w:t>
        </w:r>
      </w:ins>
      <w:ins w:id="64" w:author="chkout02" w:date="2019-06-11T10:19:00Z">
        <w:r w:rsidR="00F67533">
          <w:t>Youth Services</w:t>
        </w:r>
      </w:ins>
      <w:ins w:id="65" w:author="chkout02" w:date="2019-06-11T10:20:00Z">
        <w:r w:rsidR="00F67533">
          <w:t>,</w:t>
        </w:r>
      </w:ins>
      <w:ins w:id="66" w:author="chkout02" w:date="2019-06-11T10:19:00Z">
        <w:r w:rsidR="00F67533">
          <w:t xml:space="preserve"> and Teen </w:t>
        </w:r>
      </w:ins>
      <w:ins w:id="67" w:author="chkout02" w:date="2019-06-11T10:20:00Z">
        <w:r w:rsidR="00F67533">
          <w:t xml:space="preserve">departments to make sure rooms are booked for </w:t>
        </w:r>
      </w:ins>
      <w:ins w:id="68" w:author="Lisa Prolman" w:date="2019-06-11T10:23:00Z">
        <w:r w:rsidR="005B47EB">
          <w:t>programs</w:t>
        </w:r>
      </w:ins>
    </w:p>
    <w:p w:rsidR="00114BCB" w:rsidRDefault="00114BCB" w:rsidP="008071DC">
      <w:pPr>
        <w:pStyle w:val="ListParagraph"/>
        <w:numPr>
          <w:ilvl w:val="0"/>
          <w:numId w:val="1"/>
        </w:numPr>
        <w:spacing w:after="120"/>
        <w:contextualSpacing w:val="0"/>
      </w:pPr>
      <w:ins w:id="69" w:author="CHKOUT01" w:date="2019-06-03T10:26:00Z">
        <w:r>
          <w:t>Museum pass reservations</w:t>
        </w:r>
      </w:ins>
    </w:p>
    <w:p w:rsidR="00902857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Adding meetings and library events to Eventkeeper calendar</w:t>
      </w:r>
      <w:del w:id="70" w:author="Lisa Prolman" w:date="2019-06-11T10:26:00Z">
        <w:r w:rsidR="00A03403" w:rsidDel="005B47EB">
          <w:delText>*</w:delText>
        </w:r>
      </w:del>
    </w:p>
    <w:p w:rsidR="008071DC" w:rsidRDefault="008071DC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Setting up </w:t>
      </w:r>
      <w:ins w:id="71" w:author="CHKOUT01" w:date="2019-06-03T09:26:00Z">
        <w:r w:rsidR="0046099A">
          <w:t xml:space="preserve">chairs, tables and </w:t>
        </w:r>
      </w:ins>
      <w:r>
        <w:t xml:space="preserve">technology </w:t>
      </w:r>
      <w:ins w:id="72" w:author="CHKOUT01" w:date="2019-06-03T09:24:00Z">
        <w:r w:rsidR="0046099A">
          <w:t xml:space="preserve">(computers, </w:t>
        </w:r>
      </w:ins>
      <w:ins w:id="73" w:author="CHKOUT01" w:date="2019-06-03T09:25:00Z">
        <w:r w:rsidR="0046099A">
          <w:t xml:space="preserve">DVD players, speakers and </w:t>
        </w:r>
      </w:ins>
      <w:ins w:id="74" w:author="CHKOUT01" w:date="2019-06-03T09:24:00Z">
        <w:r w:rsidR="0046099A">
          <w:t>projectors,</w:t>
        </w:r>
      </w:ins>
      <w:ins w:id="75" w:author="CHKOUT01" w:date="2019-06-03T09:26:00Z">
        <w:r w:rsidR="0046099A">
          <w:t xml:space="preserve"> </w:t>
        </w:r>
      </w:ins>
      <w:r>
        <w:t>for programs</w:t>
      </w:r>
      <w:ins w:id="76" w:author="CHKOUT01" w:date="2019-06-03T09:22:00Z">
        <w:r w:rsidR="0046099A">
          <w:t>/events</w:t>
        </w:r>
      </w:ins>
    </w:p>
    <w:p w:rsidR="00A03403" w:rsidRDefault="00A03403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Publicity</w:t>
      </w:r>
    </w:p>
    <w:p w:rsidR="00A03403" w:rsidRDefault="00A03403" w:rsidP="00A0340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Weekly listing </w:t>
      </w:r>
      <w:r w:rsidR="00902857">
        <w:t>to newspapers</w:t>
      </w:r>
      <w:ins w:id="77" w:author="CHKOUT01" w:date="2019-06-11T10:08:00Z">
        <w:r w:rsidR="003D7667">
          <w:t xml:space="preserve"> and various media outlets</w:t>
        </w:r>
      </w:ins>
      <w:del w:id="78" w:author="CHKOUT01" w:date="2019-06-11T10:08:00Z">
        <w:r w:rsidDel="003D7667">
          <w:delText>*</w:delText>
        </w:r>
      </w:del>
    </w:p>
    <w:p w:rsidR="00A03403" w:rsidRDefault="00902857" w:rsidP="00A03403">
      <w:pPr>
        <w:pStyle w:val="ListParagraph"/>
        <w:numPr>
          <w:ilvl w:val="1"/>
          <w:numId w:val="1"/>
        </w:numPr>
        <w:spacing w:after="120"/>
        <w:contextualSpacing w:val="0"/>
      </w:pPr>
      <w:r>
        <w:t>hanging posters for upcoming events</w:t>
      </w:r>
      <w:del w:id="79" w:author="Lisa Prolman" w:date="2019-06-11T10:26:00Z">
        <w:r w:rsidR="00A03403" w:rsidDel="005B47EB">
          <w:delText>*</w:delText>
        </w:r>
      </w:del>
    </w:p>
    <w:p w:rsidR="00A03403" w:rsidRDefault="00902857" w:rsidP="00A03403">
      <w:pPr>
        <w:pStyle w:val="ListParagraph"/>
        <w:numPr>
          <w:ilvl w:val="1"/>
          <w:numId w:val="1"/>
        </w:numPr>
        <w:spacing w:after="120"/>
        <w:contextualSpacing w:val="0"/>
      </w:pPr>
      <w:r>
        <w:t>printing handouts for those events</w:t>
      </w:r>
      <w:del w:id="80" w:author="Lisa Prolman" w:date="2019-06-11T10:26:00Z">
        <w:r w:rsidR="00A03403" w:rsidDel="005B47EB">
          <w:delText>*</w:delText>
        </w:r>
      </w:del>
    </w:p>
    <w:p w:rsidR="00A03403" w:rsidRDefault="00A03403" w:rsidP="00A03403">
      <w:pPr>
        <w:pStyle w:val="ListParagraph"/>
        <w:numPr>
          <w:ilvl w:val="1"/>
          <w:numId w:val="1"/>
        </w:numPr>
        <w:spacing w:after="120"/>
        <w:contextualSpacing w:val="0"/>
      </w:pPr>
      <w:r>
        <w:t>writing and emailing press releases</w:t>
      </w:r>
      <w:del w:id="81" w:author="Lisa Prolman" w:date="2019-06-11T10:26:00Z">
        <w:r w:rsidDel="005B47EB">
          <w:delText>*</w:delText>
        </w:r>
      </w:del>
    </w:p>
    <w:p w:rsidR="00902857" w:rsidRDefault="008071DC" w:rsidP="00A03403">
      <w:pPr>
        <w:pStyle w:val="ListParagraph"/>
        <w:numPr>
          <w:ilvl w:val="1"/>
          <w:numId w:val="1"/>
        </w:numPr>
        <w:spacing w:after="120"/>
        <w:contextualSpacing w:val="0"/>
        <w:rPr>
          <w:ins w:id="82" w:author="CHKOUT01" w:date="2019-06-03T09:27:00Z"/>
        </w:rPr>
      </w:pPr>
      <w:r>
        <w:t>changing the outdoor sign</w:t>
      </w:r>
    </w:p>
    <w:p w:rsidR="004774F9" w:rsidRDefault="004774F9" w:rsidP="00A03403">
      <w:pPr>
        <w:pStyle w:val="ListParagraph"/>
        <w:numPr>
          <w:ilvl w:val="1"/>
          <w:numId w:val="1"/>
        </w:numPr>
        <w:spacing w:after="120"/>
        <w:contextualSpacing w:val="0"/>
        <w:rPr>
          <w:ins w:id="83" w:author="CHKOUT01" w:date="2019-06-11T10:09:00Z"/>
        </w:rPr>
      </w:pPr>
      <w:ins w:id="84" w:author="CHKOUT01" w:date="2019-06-03T09:27:00Z">
        <w:r>
          <w:t>posting events to Facebook</w:t>
        </w:r>
      </w:ins>
    </w:p>
    <w:p w:rsidR="003D7667" w:rsidRDefault="003D7667" w:rsidP="00A03403">
      <w:pPr>
        <w:pStyle w:val="ListParagraph"/>
        <w:numPr>
          <w:ilvl w:val="1"/>
          <w:numId w:val="1"/>
        </w:numPr>
        <w:spacing w:after="120"/>
        <w:contextualSpacing w:val="0"/>
        <w:rPr>
          <w:ins w:id="85" w:author="chkout02" w:date="2019-06-11T10:18:00Z"/>
        </w:rPr>
      </w:pPr>
      <w:ins w:id="86" w:author="CHKOUT01" w:date="2019-06-11T10:09:00Z">
        <w:r>
          <w:t>Interface with Recorder for special events and changes in procedures</w:t>
        </w:r>
      </w:ins>
    </w:p>
    <w:p w:rsidR="00F67533" w:rsidRDefault="00F67533" w:rsidP="00A03403">
      <w:pPr>
        <w:pStyle w:val="ListParagraph"/>
        <w:numPr>
          <w:ilvl w:val="1"/>
          <w:numId w:val="1"/>
        </w:numPr>
        <w:spacing w:after="120"/>
        <w:contextualSpacing w:val="0"/>
      </w:pPr>
      <w:ins w:id="87" w:author="chkout02" w:date="2019-06-11T10:18:00Z">
        <w:r>
          <w:t>Interface with Children and Teen departments to make sure events are publicized</w:t>
        </w:r>
      </w:ins>
    </w:p>
    <w:p w:rsidR="00902857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Canva – </w:t>
      </w:r>
      <w:ins w:id="88" w:author="CHKOUT01" w:date="2019-06-03T09:23:00Z">
        <w:r w:rsidR="0046099A">
          <w:t xml:space="preserve">creating </w:t>
        </w:r>
      </w:ins>
      <w:ins w:id="89" w:author="CHKOUT01" w:date="2019-06-03T10:37:00Z">
        <w:r w:rsidR="002E401B">
          <w:t xml:space="preserve">digital and print </w:t>
        </w:r>
      </w:ins>
      <w:r>
        <w:t>posters/flyers/slidedeck for website/Facebook events</w:t>
      </w:r>
      <w:del w:id="90" w:author="Lisa Prolman" w:date="2019-06-11T10:26:00Z">
        <w:r w:rsidR="00A03403" w:rsidDel="005B47EB">
          <w:delText>*</w:delText>
        </w:r>
      </w:del>
    </w:p>
    <w:p w:rsidR="00902857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Scheduling Constant Contact emails to patrons about events</w:t>
      </w:r>
      <w:del w:id="91" w:author="Lisa Prolman" w:date="2019-06-11T10:26:00Z">
        <w:r w:rsidR="00A03403" w:rsidDel="005B47EB">
          <w:delText>*</w:delText>
        </w:r>
      </w:del>
    </w:p>
    <w:p w:rsidR="00902857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Ordering materials</w:t>
      </w:r>
      <w:del w:id="92" w:author="Lisa Prolman" w:date="2019-06-11T10:26:00Z">
        <w:r w:rsidR="00A03403" w:rsidDel="005B47EB">
          <w:delText>*</w:delText>
        </w:r>
      </w:del>
    </w:p>
    <w:p w:rsidR="00902857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Evaluating donations for reference or Greenfield Room collections</w:t>
      </w:r>
    </w:p>
    <w:p w:rsidR="00902857" w:rsidRDefault="00902857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Tracking mont</w:t>
      </w:r>
      <w:r w:rsidR="00FC76D6">
        <w:t>h</w:t>
      </w:r>
      <w:r>
        <w:t>ly statistics – circulation, traffic, computer use, meeting room usage, program</w:t>
      </w:r>
      <w:r w:rsidR="008071DC">
        <w:t>, databases, etc.</w:t>
      </w:r>
      <w:del w:id="93" w:author="Lisa Prolman" w:date="2019-06-11T10:26:00Z">
        <w:r w:rsidR="00A03403" w:rsidDel="005B47EB">
          <w:delText>*</w:delText>
        </w:r>
      </w:del>
    </w:p>
    <w:p w:rsidR="008071DC" w:rsidRDefault="008071DC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lastRenderedPageBreak/>
        <w:t>Adding patron contact information to Wowbrary and Constant Contact</w:t>
      </w:r>
    </w:p>
    <w:p w:rsidR="008071DC" w:rsidRPr="003E0A51" w:rsidRDefault="008071DC" w:rsidP="008071DC">
      <w:pPr>
        <w:pStyle w:val="ListParagraph"/>
        <w:numPr>
          <w:ilvl w:val="0"/>
          <w:numId w:val="1"/>
        </w:numPr>
        <w:spacing w:after="120"/>
        <w:contextualSpacing w:val="0"/>
        <w:rPr>
          <w:highlight w:val="yellow"/>
          <w:rPrChange w:id="94" w:author="chkout02" w:date="2019-06-11T10:17:00Z">
            <w:rPr/>
          </w:rPrChange>
        </w:rPr>
      </w:pPr>
      <w:r w:rsidRPr="003E0A51">
        <w:rPr>
          <w:highlight w:val="yellow"/>
          <w:rPrChange w:id="95" w:author="chkout02" w:date="2019-06-11T10:17:00Z">
            <w:rPr/>
          </w:rPrChange>
        </w:rPr>
        <w:t>Outreach – FCRN meetings, tours for Center for New Americans, information sessions for HS students</w:t>
      </w:r>
      <w:ins w:id="96" w:author="CHKOUT01" w:date="2019-06-11T10:12:00Z">
        <w:r w:rsidR="003D7667" w:rsidRPr="003E0A51">
          <w:rPr>
            <w:highlight w:val="yellow"/>
            <w:rPrChange w:id="97" w:author="chkout02" w:date="2019-06-11T10:17:00Z">
              <w:rPr/>
            </w:rPrChange>
          </w:rPr>
          <w:t xml:space="preserve">, interface with community groups booking rooms and setting up trainings, </w:t>
        </w:r>
      </w:ins>
    </w:p>
    <w:p w:rsidR="008071DC" w:rsidRDefault="008071DC" w:rsidP="008071DC">
      <w:pPr>
        <w:pStyle w:val="ListParagraph"/>
        <w:numPr>
          <w:ilvl w:val="0"/>
          <w:numId w:val="1"/>
        </w:numPr>
        <w:spacing w:after="120"/>
        <w:contextualSpacing w:val="0"/>
      </w:pPr>
      <w:r>
        <w:t>Update museum pass ‘last person didn’t return the pass’ letters</w:t>
      </w:r>
    </w:p>
    <w:p w:rsidR="008071DC" w:rsidRPr="003E0A51" w:rsidRDefault="008071DC" w:rsidP="008071DC">
      <w:pPr>
        <w:pStyle w:val="ListParagraph"/>
        <w:numPr>
          <w:ilvl w:val="0"/>
          <w:numId w:val="1"/>
        </w:numPr>
        <w:spacing w:after="120"/>
        <w:contextualSpacing w:val="0"/>
        <w:rPr>
          <w:ins w:id="98" w:author="CHKOUT01" w:date="2019-06-03T10:36:00Z"/>
          <w:highlight w:val="yellow"/>
          <w:rPrChange w:id="99" w:author="Lisa Prolman" w:date="2019-06-11T10:27:00Z">
            <w:rPr>
              <w:ins w:id="100" w:author="CHKOUT01" w:date="2019-06-03T10:36:00Z"/>
            </w:rPr>
          </w:rPrChange>
        </w:rPr>
      </w:pPr>
      <w:r w:rsidRPr="003E0A51">
        <w:rPr>
          <w:highlight w:val="yellow"/>
          <w:rPrChange w:id="101" w:author="Lisa Prolman" w:date="2019-06-11T10:27:00Z">
            <w:rPr/>
          </w:rPrChange>
        </w:rPr>
        <w:t>Serve on programming committee – suggest programs, contact presenter</w:t>
      </w:r>
      <w:ins w:id="102" w:author="Lisa Prolman" w:date="2019-06-11T10:27:00Z">
        <w:r w:rsidR="005B47EB" w:rsidRPr="003E0A51">
          <w:rPr>
            <w:highlight w:val="yellow"/>
            <w:rPrChange w:id="103" w:author="Lisa Prolman" w:date="2019-06-11T10:27:00Z">
              <w:rPr/>
            </w:rPrChange>
          </w:rPr>
          <w:t>s, etc.</w:t>
        </w:r>
      </w:ins>
      <w:del w:id="104" w:author="Lisa Prolman" w:date="2019-06-11T10:27:00Z">
        <w:r w:rsidRPr="003E0A51" w:rsidDel="005B47EB">
          <w:rPr>
            <w:highlight w:val="yellow"/>
            <w:rPrChange w:id="105" w:author="Lisa Prolman" w:date="2019-06-11T10:27:00Z">
              <w:rPr/>
            </w:rPrChange>
          </w:rPr>
          <w:delText>s</w:delText>
        </w:r>
        <w:r w:rsidR="00A03403" w:rsidRPr="003E0A51" w:rsidDel="005B47EB">
          <w:rPr>
            <w:highlight w:val="yellow"/>
            <w:rPrChange w:id="106" w:author="Lisa Prolman" w:date="2019-06-11T10:27:00Z">
              <w:rPr/>
            </w:rPrChange>
          </w:rPr>
          <w:delText>*</w:delText>
        </w:r>
        <w:r w:rsidRPr="003E0A51" w:rsidDel="005B47EB">
          <w:rPr>
            <w:highlight w:val="yellow"/>
            <w:rPrChange w:id="107" w:author="Lisa Prolman" w:date="2019-06-11T10:27:00Z">
              <w:rPr/>
            </w:rPrChange>
          </w:rPr>
          <w:delText>, host events</w:delText>
        </w:r>
      </w:del>
    </w:p>
    <w:p w:rsidR="002E401B" w:rsidRPr="003E0A51" w:rsidRDefault="002E401B" w:rsidP="008071DC">
      <w:pPr>
        <w:pStyle w:val="ListParagraph"/>
        <w:numPr>
          <w:ilvl w:val="0"/>
          <w:numId w:val="1"/>
        </w:numPr>
        <w:spacing w:after="120"/>
        <w:contextualSpacing w:val="0"/>
        <w:rPr>
          <w:ins w:id="108" w:author="CHKOUT01" w:date="2019-06-03T10:22:00Z"/>
          <w:highlight w:val="yellow"/>
          <w:rPrChange w:id="109" w:author="Lisa Prolman" w:date="2019-06-11T10:24:00Z">
            <w:rPr>
              <w:ins w:id="110" w:author="CHKOUT01" w:date="2019-06-03T10:22:00Z"/>
            </w:rPr>
          </w:rPrChange>
        </w:rPr>
      </w:pPr>
      <w:ins w:id="111" w:author="CHKOUT01" w:date="2019-06-03T10:36:00Z">
        <w:del w:id="112" w:author="Lisa Prolman" w:date="2019-06-11T10:24:00Z">
          <w:r w:rsidRPr="003E0A51" w:rsidDel="005B47EB">
            <w:rPr>
              <w:highlight w:val="yellow"/>
              <w:rPrChange w:id="113" w:author="Lisa Prolman" w:date="2019-06-11T10:24:00Z">
                <w:rPr/>
              </w:rPrChange>
            </w:rPr>
            <w:delText xml:space="preserve">Introduce guest speakers to audience </w:delText>
          </w:r>
        </w:del>
      </w:ins>
      <w:ins w:id="114" w:author="Lisa Prolman" w:date="2019-06-11T10:24:00Z">
        <w:r w:rsidR="005B47EB" w:rsidRPr="003E0A51">
          <w:rPr>
            <w:highlight w:val="yellow"/>
            <w:rPrChange w:id="115" w:author="Lisa Prolman" w:date="2019-06-11T10:24:00Z">
              <w:rPr/>
            </w:rPrChange>
          </w:rPr>
          <w:t>Serve as host for library programs</w:t>
        </w:r>
      </w:ins>
    </w:p>
    <w:p w:rsidR="0031210C" w:rsidRDefault="0031210C" w:rsidP="008071DC">
      <w:pPr>
        <w:pStyle w:val="ListParagraph"/>
        <w:numPr>
          <w:ilvl w:val="0"/>
          <w:numId w:val="1"/>
        </w:numPr>
        <w:spacing w:after="120"/>
        <w:contextualSpacing w:val="0"/>
        <w:rPr>
          <w:ins w:id="116" w:author="CHKOUT01" w:date="2019-06-11T10:11:00Z"/>
        </w:rPr>
      </w:pPr>
      <w:ins w:id="117" w:author="CHKOUT01" w:date="2019-06-03T10:23:00Z">
        <w:r>
          <w:t xml:space="preserve">Addressing patron behavior problems as outlined in the </w:t>
        </w:r>
      </w:ins>
      <w:ins w:id="118" w:author="CHKOUT01" w:date="2019-06-03T10:24:00Z">
        <w:r>
          <w:t>customer</w:t>
        </w:r>
      </w:ins>
      <w:ins w:id="119" w:author="CHKOUT01" w:date="2019-06-03T10:23:00Z">
        <w:r>
          <w:t xml:space="preserve"> behavior guidelines</w:t>
        </w:r>
      </w:ins>
    </w:p>
    <w:p w:rsidR="003D7667" w:rsidRPr="003E0A51" w:rsidDel="005B47EB" w:rsidRDefault="003D7667">
      <w:pPr>
        <w:pStyle w:val="ListParagraph"/>
        <w:numPr>
          <w:ilvl w:val="0"/>
          <w:numId w:val="1"/>
        </w:numPr>
        <w:spacing w:after="120"/>
        <w:contextualSpacing w:val="0"/>
        <w:rPr>
          <w:ins w:id="120" w:author="CHKOUT01" w:date="2019-06-11T10:13:00Z"/>
          <w:del w:id="121" w:author="Lisa Prolman" w:date="2019-06-11T10:26:00Z"/>
          <w:highlight w:val="yellow"/>
        </w:rPr>
      </w:pPr>
      <w:ins w:id="122" w:author="CHKOUT01" w:date="2019-06-11T10:11:00Z">
        <w:del w:id="123" w:author="Lisa Prolman" w:date="2019-06-11T10:26:00Z">
          <w:r w:rsidRPr="003E0A51" w:rsidDel="005B47EB">
            <w:rPr>
              <w:highlight w:val="yellow"/>
            </w:rPr>
            <w:delText>Patrons doing research on family history- suggest materials, bring maps from holds office</w:delText>
          </w:r>
        </w:del>
      </w:ins>
      <w:ins w:id="124" w:author="CHKOUT01" w:date="2019-06-11T10:12:00Z">
        <w:del w:id="125" w:author="Lisa Prolman" w:date="2019-06-11T10:26:00Z">
          <w:r w:rsidRPr="003E0A51" w:rsidDel="005B47EB">
            <w:rPr>
              <w:highlight w:val="yellow"/>
            </w:rPr>
            <w:delText>, assist with Fulton History or Ancestry</w:delText>
          </w:r>
        </w:del>
      </w:ins>
    </w:p>
    <w:p w:rsidR="00F67533" w:rsidRPr="003E0A51" w:rsidRDefault="003D7667">
      <w:pPr>
        <w:pStyle w:val="ListParagraph"/>
        <w:numPr>
          <w:ilvl w:val="0"/>
          <w:numId w:val="1"/>
        </w:numPr>
        <w:spacing w:after="120"/>
        <w:contextualSpacing w:val="0"/>
        <w:rPr>
          <w:ins w:id="126" w:author="chkout02" w:date="2019-06-11T10:18:00Z"/>
          <w:highlight w:val="yellow"/>
        </w:rPr>
      </w:pPr>
      <w:ins w:id="127" w:author="CHKOUT01" w:date="2019-06-11T10:13:00Z">
        <w:r w:rsidRPr="003E0A51">
          <w:rPr>
            <w:highlight w:val="yellow"/>
            <w:rPrChange w:id="128" w:author="chkout02" w:date="2019-06-11T10:17:00Z">
              <w:rPr/>
            </w:rPrChange>
          </w:rPr>
          <w:t xml:space="preserve">National Library Week- </w:t>
        </w:r>
        <w:del w:id="129" w:author="chkout02" w:date="2019-06-11T10:17:00Z">
          <w:r w:rsidRPr="003E0A51" w:rsidDel="00F67533">
            <w:rPr>
              <w:highlight w:val="yellow"/>
              <w:rPrChange w:id="130" w:author="chkout02" w:date="2019-06-11T10:17:00Z">
                <w:rPr/>
              </w:rPrChange>
            </w:rPr>
            <w:delText xml:space="preserve">Bev planning </w:delText>
          </w:r>
        </w:del>
        <w:r w:rsidRPr="003E0A51">
          <w:rPr>
            <w:highlight w:val="yellow"/>
            <w:rPrChange w:id="131" w:author="chkout02" w:date="2019-06-11T10:17:00Z">
              <w:rPr/>
            </w:rPrChange>
          </w:rPr>
          <w:t xml:space="preserve">Open House and </w:t>
        </w:r>
      </w:ins>
      <w:ins w:id="132" w:author="CHKOUT01" w:date="2019-06-11T10:15:00Z">
        <w:r w:rsidRPr="003E0A51">
          <w:rPr>
            <w:highlight w:val="yellow"/>
            <w:rPrChange w:id="133" w:author="chkout02" w:date="2019-06-11T10:17:00Z">
              <w:rPr/>
            </w:rPrChange>
          </w:rPr>
          <w:t>Resource</w:t>
        </w:r>
      </w:ins>
      <w:ins w:id="134" w:author="CHKOUT01" w:date="2019-06-11T10:13:00Z">
        <w:r w:rsidRPr="003E0A51">
          <w:rPr>
            <w:highlight w:val="yellow"/>
            <w:rPrChange w:id="135" w:author="chkout02" w:date="2019-06-11T10:17:00Z">
              <w:rPr/>
            </w:rPrChange>
          </w:rPr>
          <w:t xml:space="preserve"> Fair</w:t>
        </w:r>
      </w:ins>
    </w:p>
    <w:p w:rsidR="00F67533" w:rsidRPr="00F67533" w:rsidRDefault="00F67533">
      <w:pPr>
        <w:pStyle w:val="ListParagraph"/>
        <w:spacing w:after="120"/>
        <w:contextualSpacing w:val="0"/>
        <w:rPr>
          <w:highlight w:val="cyan"/>
          <w:rPrChange w:id="136" w:author="chkout02" w:date="2019-06-11T10:18:00Z">
            <w:rPr/>
          </w:rPrChange>
        </w:rPr>
        <w:pPrChange w:id="137" w:author="chkout02" w:date="2019-06-11T10:18:00Z">
          <w:pPr>
            <w:pStyle w:val="ListParagraph"/>
            <w:numPr>
              <w:numId w:val="1"/>
            </w:numPr>
            <w:spacing w:after="120"/>
            <w:ind w:hanging="360"/>
            <w:contextualSpacing w:val="0"/>
          </w:pPr>
        </w:pPrChange>
      </w:pPr>
    </w:p>
    <w:sectPr w:rsidR="00F67533" w:rsidRPr="00F6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17992"/>
    <w:multiLevelType w:val="hybridMultilevel"/>
    <w:tmpl w:val="4E92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sa Prolman">
    <w15:presenceInfo w15:providerId="Windows Live" w15:userId="bb984fce71ea4be1"/>
  </w15:person>
  <w15:person w15:author="CHKOUT01">
    <w15:presenceInfo w15:providerId="None" w15:userId="CHKOUT01"/>
  </w15:person>
  <w15:person w15:author="chkout02">
    <w15:presenceInfo w15:providerId="None" w15:userId="chkout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39"/>
    <w:rsid w:val="00114BCB"/>
    <w:rsid w:val="002E401B"/>
    <w:rsid w:val="0031210C"/>
    <w:rsid w:val="003D7667"/>
    <w:rsid w:val="003E0A51"/>
    <w:rsid w:val="0046099A"/>
    <w:rsid w:val="0047013F"/>
    <w:rsid w:val="004774F9"/>
    <w:rsid w:val="005B47EB"/>
    <w:rsid w:val="008071DC"/>
    <w:rsid w:val="008C1EB2"/>
    <w:rsid w:val="008F75DB"/>
    <w:rsid w:val="00902857"/>
    <w:rsid w:val="00914A81"/>
    <w:rsid w:val="009E1F24"/>
    <w:rsid w:val="009E2038"/>
    <w:rsid w:val="00A03403"/>
    <w:rsid w:val="00A07C0C"/>
    <w:rsid w:val="00B26E04"/>
    <w:rsid w:val="00D665CE"/>
    <w:rsid w:val="00E84D39"/>
    <w:rsid w:val="00F26F2F"/>
    <w:rsid w:val="00F619F9"/>
    <w:rsid w:val="00F67533"/>
    <w:rsid w:val="00F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A3C8"/>
  <w15:chartTrackingRefBased/>
  <w15:docId w15:val="{2AE2398A-5F6A-4FBC-A830-7EB56255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Prolman</dc:creator>
  <cp:keywords/>
  <dc:description/>
  <cp:lastModifiedBy>Lisa Prolman</cp:lastModifiedBy>
  <cp:revision>4</cp:revision>
  <cp:lastPrinted>2019-06-11T14:30:00Z</cp:lastPrinted>
  <dcterms:created xsi:type="dcterms:W3CDTF">2019-06-11T14:20:00Z</dcterms:created>
  <dcterms:modified xsi:type="dcterms:W3CDTF">2019-06-11T14:34:00Z</dcterms:modified>
</cp:coreProperties>
</file>